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both"/>
        <w:rPr>
          <w:rFonts w:ascii="Times New Roman" w:hAnsi="Times New Roman" w:eastAsia="Times New Roman" w:cs="Times New Roman"/>
          <w:b/>
          <w:color w:val="1c1d1e"/>
          <w:sz w:val="22"/>
          <w:szCs w:val="22"/>
          <w:shd w:val="clear" w:fill="ffffff"/>
        </w:rPr>
      </w:pPr>
      <w:r/>
      <w:bookmarkStart w:id="0" w:name="_GoBack"/>
      <w:bookmarkEnd w:id="0"/>
      <w:r/>
      <w:r>
        <w:rPr>
          <w:rFonts w:ascii="Times New Roman" w:hAnsi="Times New Roman" w:eastAsia="Times New Roman" w:cs="Times New Roman"/>
          <w:b/>
          <w:color w:val="1c1d1e"/>
          <w:sz w:val="22"/>
          <w:szCs w:val="22"/>
          <w:shd w:val="clear" w:fill="ffffff"/>
        </w:rPr>
        <w:t>Micronutrient supplement</w:t>
      </w:r>
      <w:r>
        <w:rPr>
          <w:rFonts w:ascii="Times New Roman" w:hAnsi="Times New Roman" w:eastAsia="Times New Roman" w:cs="Times New Roman"/>
          <w:b/>
          <w:color w:val="1c1d1e"/>
          <w:sz w:val="22"/>
          <w:szCs w:val="22"/>
          <w:shd w:val="clear" w:fill="ffffff"/>
        </w:rPr>
        <w:t>ation</w:t>
      </w:r>
      <w:r>
        <w:rPr>
          <w:rFonts w:ascii="Times New Roman" w:hAnsi="Times New Roman" w:eastAsia="Times New Roman" w:cs="Times New Roman"/>
          <w:b/>
          <w:color w:val="1c1d1e"/>
          <w:sz w:val="22"/>
          <w:szCs w:val="22"/>
          <w:shd w:val="clear" w:fill="ffffff"/>
        </w:rPr>
        <w:t xml:space="preserve"> during pregnancy, birth</w:t>
      </w:r>
      <w:r>
        <w:rPr>
          <w:rFonts w:ascii="Times New Roman" w:hAnsi="Times New Roman" w:eastAsia="Times New Roman" w:cs="Times New Roman"/>
          <w:b/>
          <w:color w:val="1c1d1e"/>
          <w:sz w:val="22"/>
          <w:szCs w:val="22"/>
          <w:shd w:val="clear" w:fill="ffffff"/>
        </w:rPr>
        <w:t xml:space="preserve"> </w:t>
      </w:r>
      <w:r>
        <w:rPr>
          <w:rFonts w:ascii="Times New Roman" w:hAnsi="Times New Roman" w:eastAsia="Times New Roman" w:cs="Times New Roman"/>
          <w:b/>
          <w:color w:val="1c1d1e"/>
          <w:sz w:val="22"/>
          <w:szCs w:val="22"/>
          <w:shd w:val="clear" w:fill="ffffff"/>
        </w:rPr>
        <w:t>weight and neonatal mortality in Uganda: a causal mediation analysis</w:t>
      </w:r>
      <w:r>
        <w:rPr>
          <w:rFonts w:ascii="Times New Roman" w:hAnsi="Times New Roman" w:eastAsia="Times New Roman" w:cs="Times New Roman"/>
          <w:b/>
          <w:color w:val="1c1d1e"/>
          <w:sz w:val="22"/>
          <w:szCs w:val="22"/>
          <w:shd w:val="clear" w:fill="ffffff"/>
        </w:rPr>
      </w:r>
    </w:p>
    <w:p>
      <w:pPr>
        <w:spacing/>
        <w:jc w:val="both"/>
        <w:rPr>
          <w:rFonts w:ascii="Times New Roman" w:hAnsi="Times New Roman" w:eastAsia="Times New Roman" w:cs="Times New Roman"/>
          <w:b/>
          <w:color w:val="1c1d1e"/>
          <w:sz w:val="22"/>
          <w:szCs w:val="22"/>
          <w:shd w:val="clear" w:fill="ffffff"/>
        </w:rPr>
      </w:pPr>
      <w:r>
        <w:rPr>
          <w:rFonts w:ascii="Times New Roman" w:hAnsi="Times New Roman" w:eastAsia="Times New Roman" w:cs="Times New Roman"/>
          <w:b/>
          <w:color w:val="1c1d1e"/>
          <w:sz w:val="22"/>
          <w:szCs w:val="22"/>
          <w:shd w:val="clear" w:fill="ffffff"/>
        </w:rPr>
      </w:r>
    </w:p>
    <w:p>
      <w:pPr>
        <w:rPr>
          <w:rFonts w:ascii="Times New Roman" w:hAnsi="Times New Roman" w:cs="Times New Roman"/>
          <w:sz w:val="22"/>
          <w:szCs w:val="22"/>
        </w:rPr>
      </w:pPr>
      <w:r>
        <w:rPr>
          <w:rFonts w:ascii="Times New Roman" w:hAnsi="Times New Roman" w:cs="Times New Roman"/>
          <w:sz w:val="22"/>
          <w:szCs w:val="22"/>
        </w:rPr>
        <w:t>Paddy Ssentongo, MD, MPH</w:t>
      </w:r>
      <w:r>
        <w:rPr>
          <w:rFonts w:ascii="Times New Roman" w:hAnsi="Times New Roman" w:cs="Times New Roman"/>
          <w:sz w:val="22"/>
          <w:szCs w:val="22"/>
          <w:vertAlign w:val="superscript"/>
        </w:rPr>
        <w:t xml:space="preserve">1,2,3 </w:t>
      </w:r>
      <w:r>
        <w:rPr>
          <w:rFonts w:ascii="Times New Roman" w:hAnsi="Times New Roman" w:cs="Times New Roman"/>
          <w:sz w:val="22"/>
          <w:szCs w:val="22"/>
        </w:rPr>
        <w:t>Djibril M. Ba, MPH</w:t>
      </w:r>
      <w:r>
        <w:rPr>
          <w:rFonts w:ascii="Times New Roman" w:hAnsi="Times New Roman" w:cs="Times New Roman"/>
          <w:sz w:val="22"/>
          <w:szCs w:val="22"/>
          <w:vertAlign w:val="superscript"/>
        </w:rPr>
        <w:t xml:space="preserve">3,4 </w:t>
      </w:r>
      <w:r>
        <w:rPr>
          <w:rFonts w:ascii="Times New Roman" w:hAnsi="Times New Roman" w:cs="Times New Roman"/>
          <w:sz w:val="22"/>
          <w:szCs w:val="22"/>
        </w:rPr>
        <w:t>Claudio Fronterre PhD</w:t>
      </w:r>
      <w:r>
        <w:rPr>
          <w:rFonts w:ascii="Times New Roman" w:hAnsi="Times New Roman" w:cs="Times New Roman"/>
          <w:sz w:val="22"/>
          <w:szCs w:val="22"/>
          <w:vertAlign w:val="superscript"/>
        </w:rPr>
        <w:t>5</w:t>
      </w:r>
      <w:r>
        <w:rPr>
          <w:rFonts w:ascii="Times New Roman" w:hAnsi="Times New Roman" w:cs="Times New Roman"/>
          <w:sz w:val="22"/>
          <w:szCs w:val="22"/>
        </w:rPr>
        <w:t xml:space="preserve"> Jessica E. Ericson, MD, MPH</w:t>
      </w:r>
      <w:r>
        <w:rPr>
          <w:rFonts w:ascii="Times New Roman" w:hAnsi="Times New Roman" w:cs="Times New Roman"/>
          <w:sz w:val="22"/>
          <w:szCs w:val="22"/>
          <w:vertAlign w:val="superscript"/>
        </w:rPr>
        <w:t>6</w:t>
      </w:r>
      <w:r>
        <w:rPr>
          <w:rFonts w:ascii="Times New Roman" w:hAnsi="Times New Roman" w:cs="Times New Roman"/>
          <w:sz w:val="22"/>
          <w:szCs w:val="22"/>
        </w:rPr>
        <w:t>, Alison Gernand, Ph.D</w:t>
      </w:r>
      <w:r>
        <w:rPr>
          <w:rFonts w:ascii="Times New Roman" w:hAnsi="Times New Roman" w:cs="Times New Roman"/>
          <w:sz w:val="22"/>
          <w:szCs w:val="22"/>
          <w:vertAlign w:val="superscript"/>
        </w:rPr>
        <w:t xml:space="preserve">7 </w:t>
      </w:r>
      <w:r>
        <w:rPr>
          <w:rFonts w:ascii="Times New Roman" w:hAnsi="Times New Roman" w:cs="Times New Roman"/>
          <w:sz w:val="22"/>
          <w:szCs w:val="22"/>
        </w:rPr>
        <w:t>Ming Wang, Ph.D</w:t>
      </w:r>
      <w:r>
        <w:rPr>
          <w:rFonts w:ascii="Times New Roman" w:hAnsi="Times New Roman" w:cs="Times New Roman"/>
          <w:sz w:val="22"/>
          <w:szCs w:val="22"/>
          <w:vertAlign w:val="superscript"/>
        </w:rPr>
        <w:t>3</w:t>
      </w:r>
      <w:r>
        <w:rPr>
          <w:rFonts w:ascii="Times New Roman" w:hAnsi="Times New Roman" w:cs="Times New Roman"/>
          <w:sz w:val="22"/>
          <w:szCs w:val="22"/>
        </w:rPr>
        <w:t xml:space="preserve">  Ping Du, MD, Ph.D</w:t>
      </w:r>
      <w:r>
        <w:rPr>
          <w:rFonts w:ascii="Times New Roman" w:hAnsi="Times New Roman" w:cs="Times New Roman"/>
          <w:sz w:val="22"/>
          <w:szCs w:val="22"/>
          <w:vertAlign w:val="superscript"/>
        </w:rPr>
        <w:t>3</w:t>
      </w:r>
      <w:r>
        <w:rPr>
          <w:rFonts w:ascii="Times New Roman" w:hAnsi="Times New Roman" w:cs="Times New Roman"/>
          <w:sz w:val="22"/>
          <w:szCs w:val="22"/>
        </w:rPr>
        <w:t xml:space="preserve"> Duanping</w:t>
      </w:r>
      <w:r>
        <w:rPr>
          <w:rFonts w:ascii="Times New Roman" w:hAnsi="Times New Roman" w:cs="Times New Roman"/>
          <w:color w:val="000000"/>
          <w:sz w:val="22"/>
          <w:szCs w:val="22"/>
          <w:shd w:val="clear" w:fill="ffffff"/>
        </w:rPr>
        <w:t xml:space="preserve"> Liao, MD, Ph.D</w:t>
      </w:r>
      <w:r>
        <w:rPr>
          <w:rFonts w:ascii="Times New Roman" w:hAnsi="Times New Roman" w:cs="Times New Roman"/>
          <w:sz w:val="22"/>
          <w:szCs w:val="22"/>
          <w:vertAlign w:val="superscript"/>
        </w:rPr>
        <w:t xml:space="preserve">3  </w:t>
      </w:r>
      <w:r>
        <w:rPr>
          <w:rFonts w:ascii="Times New Roman" w:hAnsi="Times New Roman" w:cs="Times New Roman"/>
          <w:sz w:val="22"/>
          <w:szCs w:val="22"/>
        </w:rPr>
        <w:t>Vernon M. Chinchilli, Ph.D</w:t>
      </w:r>
      <w:r>
        <w:rPr>
          <w:rFonts w:ascii="Times New Roman" w:hAnsi="Times New Roman" w:cs="Times New Roman"/>
          <w:sz w:val="22"/>
          <w:szCs w:val="22"/>
          <w:vertAlign w:val="superscript"/>
        </w:rPr>
        <w:t xml:space="preserve">3  </w:t>
      </w:r>
      <w:r>
        <w:rPr>
          <w:rFonts w:ascii="Times New Roman" w:hAnsi="Times New Roman" w:cs="Times New Roman"/>
          <w:sz w:val="22"/>
          <w:szCs w:val="22"/>
        </w:rPr>
        <w:t>Steven J. Schiff, MD, Ph.D.</w:t>
      </w:r>
      <w:r>
        <w:rPr>
          <w:rFonts w:ascii="Times New Roman" w:hAnsi="Times New Roman" w:cs="Times New Roman"/>
          <w:sz w:val="22"/>
          <w:szCs w:val="22"/>
          <w:vertAlign w:val="superscript"/>
        </w:rPr>
        <w:t>1,2,8,9,10</w:t>
      </w:r>
      <w:r>
        <w:rPr>
          <w:rFonts w:ascii="Times New Roman" w:hAnsi="Times New Roman" w:cs="Times New Roman"/>
          <w:sz w:val="22"/>
          <w:szCs w:val="22"/>
        </w:rPr>
      </w:r>
    </w:p>
    <w:p>
      <w:pPr>
        <w:spacing/>
        <w:jc w:val="both"/>
        <w:rPr>
          <w:rFonts w:ascii="Times New Roman" w:hAnsi="Times New Roman" w:eastAsia="Times New Roman" w:cs="Times New Roman"/>
          <w:b/>
          <w:color w:val="1c1d1e"/>
          <w:sz w:val="22"/>
          <w:szCs w:val="22"/>
          <w:shd w:val="clear" w:fill="ffffff"/>
        </w:rPr>
      </w:pPr>
      <w:r>
        <w:rPr>
          <w:rFonts w:ascii="Times New Roman" w:hAnsi="Times New Roman" w:eastAsia="Times New Roman" w:cs="Times New Roman"/>
          <w:b/>
          <w:color w:val="1c1d1e"/>
          <w:sz w:val="22"/>
          <w:szCs w:val="22"/>
          <w:shd w:val="clear" w:fill="ffffff"/>
        </w:rPr>
      </w:r>
    </w:p>
    <w:p>
      <w:pPr>
        <w:spacing/>
        <w:jc w:val="both"/>
        <w:rPr>
          <w:rFonts w:ascii="Times New Roman" w:hAnsi="Times New Roman" w:cs="Times New Roman"/>
          <w:sz w:val="22"/>
          <w:szCs w:val="22"/>
        </w:rPr>
      </w:pPr>
      <w:r>
        <w:rPr>
          <w:rFonts w:ascii="Times New Roman" w:hAnsi="Times New Roman" w:cs="Times New Roman"/>
          <w:sz w:val="22"/>
          <w:szCs w:val="22"/>
          <w:vertAlign w:val="superscript"/>
        </w:rPr>
        <w:t>1</w:t>
      </w:r>
      <w:r>
        <w:rPr>
          <w:rFonts w:ascii="Times New Roman" w:hAnsi="Times New Roman" w:cs="Times New Roman"/>
          <w:sz w:val="22"/>
          <w:szCs w:val="22"/>
        </w:rPr>
        <w:t xml:space="preserve">Center for Neural Engineering, The Pennsylvania State University, University Park, PA 16802, USA </w:t>
      </w:r>
    </w:p>
    <w:p>
      <w:pPr>
        <w:spacing/>
        <w:jc w:val="both"/>
        <w:rPr>
          <w:rFonts w:ascii="Times New Roman" w:hAnsi="Times New Roman" w:cs="Times New Roman"/>
          <w:sz w:val="22"/>
          <w:szCs w:val="22"/>
        </w:rPr>
      </w:pPr>
      <w:r>
        <w:rPr>
          <w:rFonts w:ascii="Times New Roman" w:hAnsi="Times New Roman" w:eastAsia="SimSun" w:cs="Times New Roman"/>
          <w:sz w:val="22"/>
          <w:szCs w:val="22"/>
          <w:vertAlign w:val="superscript"/>
        </w:rPr>
        <w:t>2</w:t>
      </w:r>
      <w:r>
        <w:rPr>
          <w:rFonts w:ascii="Times New Roman" w:hAnsi="Times New Roman" w:eastAsia="SimSun" w:cs="Times New Roman"/>
          <w:sz w:val="22"/>
          <w:szCs w:val="22"/>
        </w:rPr>
        <w:t xml:space="preserve">Department of Engineering Science and Mechanics, </w:t>
      </w:r>
      <w:r>
        <w:rPr>
          <w:rFonts w:ascii="Times New Roman" w:hAnsi="Times New Roman" w:cs="Times New Roman"/>
          <w:sz w:val="22"/>
          <w:szCs w:val="22"/>
        </w:rPr>
        <w:t xml:space="preserve">The Pennsylvania State University, University Park, PA 16802, USA </w:t>
      </w:r>
    </w:p>
    <w:p>
      <w:pPr>
        <w:spacing/>
        <w:jc w:val="both"/>
        <w:rPr>
          <w:rFonts w:ascii="Times New Roman" w:hAnsi="Times New Roman" w:cs="Times New Roman"/>
          <w:sz w:val="22"/>
          <w:szCs w:val="22"/>
        </w:rPr>
      </w:pPr>
      <w:r>
        <w:rPr>
          <w:rFonts w:ascii="Times New Roman" w:hAnsi="Times New Roman" w:cs="Times New Roman"/>
          <w:sz w:val="22"/>
          <w:szCs w:val="22"/>
          <w:vertAlign w:val="superscript"/>
        </w:rPr>
        <w:t>3</w:t>
      </w:r>
      <w:r>
        <w:rPr>
          <w:rFonts w:ascii="Times New Roman" w:hAnsi="Times New Roman" w:cs="Times New Roman"/>
          <w:sz w:val="22"/>
          <w:szCs w:val="22"/>
        </w:rPr>
        <w:t>Department of Public Health Sciences, The Pennsylvania State University College of Medicine, Hershey, PA 17033, USA</w:t>
      </w:r>
    </w:p>
    <w:p>
      <w:pPr>
        <w:spacing/>
        <w:jc w:val="both"/>
        <w:rPr>
          <w:rFonts w:ascii="Times New Roman" w:hAnsi="Times New Roman" w:cs="Times New Roman"/>
          <w:sz w:val="22"/>
          <w:szCs w:val="22"/>
        </w:rPr>
      </w:pPr>
      <w:r>
        <w:rPr>
          <w:rFonts w:ascii="Times New Roman" w:hAnsi="Times New Roman" w:cs="Times New Roman"/>
          <w:sz w:val="22"/>
          <w:szCs w:val="22"/>
          <w:vertAlign w:val="superscript"/>
        </w:rPr>
        <w:t>4</w:t>
      </w:r>
      <w:r>
        <w:rPr>
          <w:rFonts w:ascii="Times New Roman" w:hAnsi="Times New Roman" w:cs="Times New Roman"/>
          <w:sz w:val="22"/>
          <w:szCs w:val="22"/>
        </w:rPr>
        <w:t>Center for Applied Studies in Health Economics, The Pennsylvania State University College of Medicine, Hershey, PA 17033, USA</w:t>
      </w:r>
    </w:p>
    <w:p>
      <w:pPr>
        <w:spacing/>
        <w:jc w:val="both"/>
        <w:rPr>
          <w:rFonts w:ascii="Times New Roman" w:hAnsi="Times New Roman" w:cs="Times New Roman"/>
          <w:sz w:val="22"/>
          <w:szCs w:val="22"/>
          <w:del w:id="1" w:author="Claudio Fronterre" w:date="2020-01-20T14:24:05Z"/>
        </w:rPr>
      </w:pPr>
      <w:r>
        <w:rPr>
          <w:rFonts w:ascii="Times New Roman" w:hAnsi="Times New Roman" w:cs="Times New Roman"/>
          <w:color w:val="222222"/>
          <w:sz w:val="22"/>
          <w:szCs w:val="22"/>
          <w:shd w:val="clear" w:fill="ffffff"/>
          <w:vertAlign w:val="superscript"/>
        </w:rPr>
        <w:t>5</w:t>
      </w:r>
      <w:del w:id="2" w:author="Claudio Fronterre" w:date="2020-01-20T14:24:05Z">
        <w:r>
          <w:rPr>
            <w:rFonts w:ascii="Times New Roman" w:hAnsi="Times New Roman" w:cs="Times New Roman"/>
            <w:color w:val="222222"/>
            <w:sz w:val="22"/>
            <w:szCs w:val="22"/>
            <w:shd w:val="clear" w:fill="ffffff"/>
          </w:rPr>
          <w:delText xml:space="preserve">Department of Disease Control, London School of Hygiene and Tropical Medicine, Faculty of Infectious and Tropical Diseases, </w:delText>
        </w:r>
      </w:del>
      <w:ins w:id="3" w:author="Claudio Fronterre" w:date="2020-01-20T14:23:50Z">
        <w:r>
          <w:rPr>
            <w:rFonts w:ascii="Times New Roman" w:hAnsi="Times New Roman" w:cs="Times New Roman"/>
            <w:color w:val="222222"/>
            <w:sz w:val="22"/>
            <w:szCs w:val="22"/>
            <w:shd w:val="clear" w:fill="ffffff"/>
          </w:rPr>
          <w:t xml:space="preserve">Centre for Health Informatics, Computing and Statistics, Lancaster University, Lancaster, </w:t>
        </w:r>
        <w:r>
          <w:rPr>
            <w:rFonts w:ascii="Times New Roman" w:hAnsi="Times New Roman" w:cs="Times New Roman"/>
            <w:color w:val="222222"/>
            <w:sz w:val="22"/>
            <w:szCs w:val="22"/>
            <w:shd w:val="clear" w:fill="ffffff"/>
          </w:rPr>
          <w:t>LA1 4YG</w:t>
        </w:r>
        <w:r>
          <w:rPr>
            <w:rFonts w:ascii="Times New Roman" w:hAnsi="Times New Roman" w:cs="Times New Roman"/>
            <w:color w:val="222222"/>
            <w:sz w:val="22"/>
            <w:szCs w:val="22"/>
            <w:shd w:val="clear" w:fill="ffffff"/>
          </w:rPr>
          <w:t>, UK</w:t>
        </w:r>
      </w:ins>
      <w:del w:id="4" w:author="Claudio Fronterre" w:date="2020-01-20T14:24:05Z">
        <w:r>
          <w:rPr>
            <w:rFonts w:ascii="Times New Roman" w:hAnsi="Times New Roman" w:cs="Times New Roman"/>
            <w:color w:val="222222"/>
            <w:sz w:val="22"/>
            <w:szCs w:val="22"/>
            <w:shd w:val="clear" w:fill="ffffff"/>
          </w:rPr>
          <w:delText>London WCIE 7HT, UK</w:delText>
        </w:r>
        <w:r>
          <w:rPr>
            <w:rFonts w:ascii="Times New Roman" w:hAnsi="Times New Roman" w:cs="Times New Roman"/>
            <w:sz w:val="22"/>
            <w:szCs w:val="22"/>
          </w:rPr>
        </w:r>
      </w:del>
    </w:p>
    <w:p>
      <w:pPr>
        <w:spacing/>
        <w:jc w:val="both"/>
        <w:rPr>
          <w:rFonts w:ascii="Times New Roman" w:hAnsi="Times New Roman" w:cs="Times New Roman"/>
          <w:sz w:val="22"/>
          <w:szCs w:val="22"/>
        </w:rPr>
      </w:pPr>
      <w:r>
        <w:rPr>
          <w:rFonts w:ascii="Times New Roman" w:hAnsi="Times New Roman" w:cs="Times New Roman"/>
          <w:sz w:val="22"/>
          <w:szCs w:val="22"/>
          <w:vertAlign w:val="superscript"/>
        </w:rPr>
        <w:t>6</w:t>
      </w:r>
      <w:r>
        <w:rPr>
          <w:rFonts w:ascii="Times New Roman" w:hAnsi="Times New Roman" w:cs="Times New Roman"/>
          <w:sz w:val="22"/>
          <w:szCs w:val="22"/>
        </w:rPr>
        <w:t>Department of Pediatrics, The Pennsylvania State University College of Medicine, Hershey, PA 17033, USA</w:t>
      </w:r>
    </w:p>
    <w:p>
      <w:pPr>
        <w:spacing/>
        <w:jc w:val="both"/>
        <w:rPr>
          <w:rFonts w:ascii="Times New Roman" w:hAnsi="Times New Roman" w:cs="Times New Roman"/>
          <w:sz w:val="22"/>
          <w:szCs w:val="22"/>
        </w:rPr>
      </w:pPr>
      <w:r>
        <w:rPr>
          <w:rFonts w:ascii="Times New Roman" w:hAnsi="Times New Roman" w:cs="Times New Roman"/>
          <w:sz w:val="22"/>
          <w:szCs w:val="22"/>
          <w:vertAlign w:val="superscript"/>
        </w:rPr>
        <w:t>7</w:t>
      </w:r>
      <w:r>
        <w:rPr>
          <w:rFonts w:ascii="Times New Roman" w:hAnsi="Times New Roman" w:cs="Times New Roman"/>
          <w:sz w:val="22"/>
          <w:szCs w:val="22"/>
        </w:rPr>
        <w:t>Department of Nutritional Sciences</w:t>
      </w:r>
      <w:r>
        <w:rPr>
          <w:rFonts w:ascii="Times New Roman" w:hAnsi="Times New Roman" w:cs="Times New Roman"/>
          <w:color w:val="333333"/>
          <w:sz w:val="22"/>
          <w:szCs w:val="22"/>
          <w:shd w:val="clear" w:fill="ffffff"/>
        </w:rPr>
        <w:t>,</w:t>
      </w:r>
      <w:r>
        <w:rPr>
          <w:rStyle w:val="char4"/>
          <w:rFonts w:ascii="Times New Roman" w:hAnsi="Times New Roman" w:cs="Times New Roman"/>
          <w:color w:val="333333"/>
          <w:sz w:val="22"/>
          <w:szCs w:val="22"/>
          <w:shd w:val="clear" w:fill="ffffff"/>
        </w:rPr>
        <w:t> </w:t>
      </w:r>
      <w:r>
        <w:rPr>
          <w:rFonts w:ascii="Times New Roman" w:hAnsi="Times New Roman" w:cs="Times New Roman"/>
          <w:sz w:val="22"/>
          <w:szCs w:val="22"/>
        </w:rPr>
        <w:t>College of Health and Human Development</w:t>
      </w:r>
      <w:r>
        <w:rPr>
          <w:rFonts w:ascii="Times New Roman" w:hAnsi="Times New Roman" w:cs="Times New Roman"/>
          <w:color w:val="333333"/>
          <w:sz w:val="22"/>
          <w:szCs w:val="22"/>
          <w:shd w:val="clear" w:fill="ffffff"/>
        </w:rPr>
        <w:t>,</w:t>
      </w:r>
      <w:r>
        <w:rPr>
          <w:rStyle w:val="char4"/>
          <w:rFonts w:ascii="Times New Roman" w:hAnsi="Times New Roman" w:cs="Times New Roman"/>
          <w:color w:val="333333"/>
          <w:sz w:val="22"/>
          <w:szCs w:val="22"/>
          <w:shd w:val="clear" w:fill="ffffff"/>
        </w:rPr>
        <w:t> </w:t>
      </w:r>
      <w:r>
        <w:rPr>
          <w:rFonts w:ascii="Times New Roman" w:hAnsi="Times New Roman" w:cs="Times New Roman"/>
          <w:sz w:val="22"/>
          <w:szCs w:val="22"/>
        </w:rPr>
        <w:t>The Pennsylvania State University</w:t>
      </w:r>
      <w:r>
        <w:rPr>
          <w:rFonts w:ascii="Times New Roman" w:hAnsi="Times New Roman" w:cs="Times New Roman"/>
          <w:color w:val="333333"/>
          <w:sz w:val="22"/>
          <w:szCs w:val="22"/>
          <w:shd w:val="clear" w:fill="ffffff"/>
        </w:rPr>
        <w:t>,</w:t>
      </w:r>
      <w:r>
        <w:rPr>
          <w:rFonts w:ascii="Times New Roman" w:hAnsi="Times New Roman" w:cs="Times New Roman"/>
          <w:sz w:val="22"/>
          <w:szCs w:val="22"/>
        </w:rPr>
        <w:t xml:space="preserve"> University Park</w:t>
      </w:r>
      <w:r>
        <w:rPr>
          <w:rFonts w:ascii="Times New Roman" w:hAnsi="Times New Roman" w:cs="Times New Roman"/>
          <w:color w:val="333333"/>
          <w:sz w:val="22"/>
          <w:szCs w:val="22"/>
          <w:shd w:val="clear" w:fill="ffffff"/>
        </w:rPr>
        <w:t>,</w:t>
      </w:r>
      <w:r>
        <w:rPr>
          <w:rStyle w:val="char4"/>
          <w:rFonts w:ascii="Times New Roman" w:hAnsi="Times New Roman" w:cs="Times New Roman"/>
          <w:color w:val="333333"/>
          <w:sz w:val="22"/>
          <w:szCs w:val="22"/>
          <w:shd w:val="clear" w:fill="ffffff"/>
        </w:rPr>
        <w:t> </w:t>
      </w:r>
      <w:r>
        <w:rPr>
          <w:rFonts w:ascii="Times New Roman" w:hAnsi="Times New Roman" w:cs="Times New Roman"/>
          <w:sz w:val="22"/>
          <w:szCs w:val="22"/>
        </w:rPr>
        <w:t>PA 16802</w:t>
      </w:r>
      <w:r>
        <w:rPr>
          <w:rFonts w:ascii="Times New Roman" w:hAnsi="Times New Roman" w:cs="Times New Roman"/>
          <w:color w:val="333333"/>
          <w:sz w:val="22"/>
          <w:szCs w:val="22"/>
          <w:shd w:val="clear" w:fill="ffffff"/>
        </w:rPr>
        <w:t>,</w:t>
      </w:r>
      <w:r>
        <w:rPr>
          <w:rStyle w:val="char4"/>
          <w:rFonts w:ascii="Times New Roman" w:hAnsi="Times New Roman" w:cs="Times New Roman"/>
          <w:color w:val="333333"/>
          <w:sz w:val="22"/>
          <w:szCs w:val="22"/>
          <w:shd w:val="clear" w:fill="ffffff"/>
        </w:rPr>
        <w:t> </w:t>
      </w:r>
      <w:r>
        <w:rPr>
          <w:rFonts w:ascii="Times New Roman" w:hAnsi="Times New Roman" w:cs="Times New Roman"/>
          <w:sz w:val="22"/>
          <w:szCs w:val="22"/>
        </w:rPr>
        <w:t>USA</w:t>
      </w:r>
      <w:r>
        <w:rPr>
          <w:rFonts w:ascii="Times New Roman" w:hAnsi="Times New Roman" w:cs="Times New Roman"/>
          <w:sz w:val="22"/>
          <w:szCs w:val="22"/>
        </w:rPr>
      </w:r>
    </w:p>
    <w:p>
      <w:pPr>
        <w:spacing/>
        <w:jc w:val="both"/>
        <w:rPr>
          <w:rFonts w:ascii="Times New Roman" w:hAnsi="Times New Roman" w:cs="Times New Roman"/>
          <w:sz w:val="22"/>
          <w:szCs w:val="22"/>
        </w:rPr>
      </w:pPr>
      <w:r>
        <w:rPr>
          <w:rFonts w:ascii="Times New Roman" w:hAnsi="Times New Roman" w:eastAsia="SimSun" w:cs="Times New Roman"/>
          <w:sz w:val="22"/>
          <w:szCs w:val="22"/>
          <w:vertAlign w:val="superscript"/>
        </w:rPr>
        <w:t>8</w:t>
      </w:r>
      <w:r>
        <w:rPr>
          <w:rFonts w:ascii="Times New Roman" w:hAnsi="Times New Roman" w:eastAsia="SimSun" w:cs="Times New Roman"/>
          <w:sz w:val="22"/>
          <w:szCs w:val="22"/>
        </w:rPr>
        <w:t xml:space="preserve">The Center for Infection Disease Dynamics, </w:t>
      </w:r>
      <w:r>
        <w:rPr>
          <w:rFonts w:ascii="Times New Roman" w:hAnsi="Times New Roman" w:cs="Times New Roman"/>
          <w:sz w:val="22"/>
          <w:szCs w:val="22"/>
        </w:rPr>
        <w:t xml:space="preserve">The Pennsylvania State University, University Park, PA 16802, USA </w:t>
      </w:r>
    </w:p>
    <w:p>
      <w:pPr>
        <w:spacing/>
        <w:jc w:val="both"/>
        <w:rPr>
          <w:rFonts w:ascii="Times New Roman" w:hAnsi="Times New Roman" w:cs="Times New Roman"/>
          <w:sz w:val="22"/>
          <w:szCs w:val="22"/>
        </w:rPr>
      </w:pPr>
      <w:r>
        <w:rPr>
          <w:rFonts w:ascii="Times New Roman" w:hAnsi="Times New Roman" w:eastAsia="SimSun" w:cs="Times New Roman"/>
          <w:sz w:val="22"/>
          <w:szCs w:val="22"/>
          <w:vertAlign w:val="superscript"/>
        </w:rPr>
        <w:t>9</w:t>
      </w:r>
      <w:r>
        <w:rPr>
          <w:rFonts w:ascii="Times New Roman" w:hAnsi="Times New Roman" w:eastAsia="SimSun" w:cs="Times New Roman"/>
          <w:sz w:val="22"/>
          <w:szCs w:val="22"/>
        </w:rPr>
        <w:t xml:space="preserve">Department of Neurosurgery, </w:t>
      </w:r>
      <w:r>
        <w:rPr>
          <w:rFonts w:ascii="Times New Roman" w:hAnsi="Times New Roman" w:cs="Times New Roman"/>
          <w:sz w:val="22"/>
          <w:szCs w:val="22"/>
        </w:rPr>
        <w:t>The Pennsylvania State University College of Medicine, Hershey, PA 17033, USA</w:t>
      </w:r>
    </w:p>
    <w:p>
      <w:pPr>
        <w:spacing/>
        <w:jc w:val="both"/>
        <w:rPr>
          <w:rFonts w:ascii="Times New Roman" w:hAnsi="Times New Roman" w:cs="Times New Roman"/>
          <w:sz w:val="22"/>
          <w:szCs w:val="22"/>
        </w:rPr>
      </w:pPr>
      <w:r>
        <w:rPr>
          <w:rFonts w:ascii="Times New Roman" w:hAnsi="Times New Roman" w:eastAsia="SimSun" w:cs="Times New Roman"/>
          <w:sz w:val="22"/>
          <w:szCs w:val="22"/>
          <w:vertAlign w:val="superscript"/>
        </w:rPr>
        <w:t>10</w:t>
      </w:r>
      <w:r>
        <w:rPr>
          <w:rFonts w:ascii="Times New Roman" w:hAnsi="Times New Roman" w:eastAsia="SimSun" w:cs="Times New Roman"/>
          <w:sz w:val="22"/>
          <w:szCs w:val="22"/>
        </w:rPr>
        <w:t xml:space="preserve">Department of Physics, </w:t>
      </w:r>
      <w:r>
        <w:rPr>
          <w:rFonts w:ascii="Times New Roman" w:hAnsi="Times New Roman" w:cs="Times New Roman"/>
          <w:sz w:val="22"/>
          <w:szCs w:val="22"/>
        </w:rPr>
        <w:t xml:space="preserve">The Pennsylvania State University, University Park, PA 16802, USA </w:t>
      </w:r>
      <w:r>
        <w:br w:type="page"/>
      </w:r>
    </w:p>
    <w:p>
      <w:pPr>
        <w:rPr>
          <w:rFonts w:ascii="Times New Roman" w:hAnsi="Times New Roman" w:eastAsia="Times New Roman" w:cs="Times New Roman"/>
          <w:color w:val="000000"/>
          <w:sz w:val="22"/>
          <w:szCs w:val="22"/>
        </w:rPr>
      </w:pPr>
      <w:r>
        <w:rPr>
          <w:rFonts w:ascii="Times New Roman" w:hAnsi="Times New Roman" w:eastAsia="Times New Roman" w:cs="Times New Roman"/>
          <w:b/>
          <w:color w:val="000000"/>
          <w:sz w:val="22"/>
          <w:szCs w:val="22"/>
        </w:rPr>
        <w:t>Background</w:t>
      </w:r>
      <w:r>
        <w:rPr>
          <w:rFonts w:ascii="Times New Roman" w:hAnsi="Times New Roman" w:eastAsia="Times New Roman" w:cs="Times New Roman"/>
          <w:color w:val="000000"/>
          <w:sz w:val="22"/>
          <w:szCs w:val="22"/>
        </w:rPr>
      </w:r>
    </w:p>
    <w:p>
      <w:pPr>
        <w:spacing w:after="24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Low birth weight is a significant risk factor for neonatal death (death in days 0-28 of life). A prominent cause of low birthweight is maternal </w:t>
      </w:r>
      <w:r>
        <w:rPr>
          <w:rFonts w:ascii="Times New Roman" w:hAnsi="Times New Roman" w:eastAsia="Times New Roman" w:cs="Times New Roman"/>
          <w:iCs/>
          <w:sz w:val="22"/>
          <w:szCs w:val="22"/>
        </w:rPr>
        <w:t xml:space="preserve">iron-deficiency anemia </w:t>
      </w:r>
      <w:r>
        <w:rPr>
          <w:rFonts w:ascii="Times New Roman" w:hAnsi="Times New Roman" w:eastAsia="Times New Roman" w:cs="Times New Roman"/>
          <w:sz w:val="22"/>
          <w:szCs w:val="22"/>
        </w:rPr>
        <w:t>during pregnancy. Published literature on the association of antenatal iron/folic acid (IFA) supplementation and the risk of LBW and neonatal mortality is inconsistent. We aimed to explore whether antenatal IFA reduces neonatal mortality in Uganda and to examine if the protective effect of IFA supplementation on the risk of neonatal death is mediated through the improved birth weight.</w:t>
      </w:r>
    </w:p>
    <w:p>
      <w:pPr>
        <w:pStyle w:val="para1"/>
        <w:spacing w:before="0" w:after="120"/>
        <w:jc w:val="both"/>
        <w:rPr>
          <w:rFonts w:ascii="Calibri" w:hAnsi="Calibri" w:eastAsia="Calibri"/>
          <w:color w:val="auto"/>
          <w:sz w:val="24"/>
          <w:szCs w:val="24"/>
          <w:del w:id="5" w:author="Claudio Fronterre" w:date="2020-01-20T14:24:05Z"/>
        </w:rPr>
      </w:pPr>
      <w:r>
        <w:rPr>
          <w:rFonts w:ascii="Times New Roman" w:hAnsi="Times New Roman" w:cs="Times New Roman"/>
          <w:b/>
          <w:bCs/>
          <w:color w:val="auto"/>
          <w:sz w:val="22"/>
          <w:szCs w:val="22"/>
        </w:rPr>
        <w:t>Methods</w:t>
      </w:r>
    </w:p>
    <w:p>
      <w:pPr>
        <w:pStyle w:val="para1"/>
        <w:spacing w:before="0" w:after="120"/>
        <w:jc w:val="both"/>
        <w:rPr>
          <w:rFonts w:ascii="Times New Roman" w:hAnsi="Times New Roman" w:cs="Times New Roman"/>
          <w:color w:val="auto"/>
          <w:sz w:val="22"/>
          <w:szCs w:val="22"/>
        </w:rPr>
        <w:pPrChange w:id="6" w:author="Claudio Fronterre" w:date="2020-01-20T14:24:03Z">
          <w:pPr>
            <w:pStyle w:val="para5"/>
            <w:spacing/>
            <w:jc w:val="both"/>
          </w:pPr>
        </w:pPrChange>
      </w:pPr>
      <w:r>
        <w:rPr>
          <w:rFonts w:ascii="Times New Roman" w:hAnsi="Times New Roman" w:cs="Times New Roman"/>
          <w:color w:val="auto"/>
          <w:sz w:val="22"/>
          <w:szCs w:val="22"/>
        </w:rPr>
        <w:t xml:space="preserve">We used a retrospective birth cohort from the 2016 population-based Ugandan demographic and health survey. We examined information on neonatal survival (time to death in days), sociodemographic, intake of IFA supplementation, antenatal care, antimalarial prophylaxis with </w:t>
      </w:r>
      <w:r>
        <w:rPr>
          <w:rFonts w:ascii="Times New Roman" w:hAnsi="Times New Roman" w:eastAsia="Times New Roman" w:cs="Times New Roman"/>
          <w:color w:val="auto"/>
          <w:sz w:val="22"/>
          <w:szCs w:val="22"/>
          <w:shd w:val="clear" w:fill="ffffff"/>
        </w:rPr>
        <w:t>sulfadoxine-pyrimethamine intermittent preventive treatment (SP-IPTp) during pregnancy, mode of delivery, place of delivery, tetanus toxoid (TT) injection during pregnancy and breastfeeding o</w:t>
      </w:r>
      <w:r>
        <w:rPr>
          <w:rFonts w:ascii="Times New Roman" w:hAnsi="Times New Roman" w:cs="Times New Roman"/>
          <w:color w:val="auto"/>
          <w:sz w:val="22"/>
          <w:szCs w:val="22"/>
        </w:rPr>
        <w:t xml:space="preserve">f 9,203 women and 17,202 live-born infants ≤ 5 y before the survey. </w:t>
      </w:r>
      <w:r>
        <w:rPr>
          <w:rFonts w:ascii="Times New Roman" w:hAnsi="Times New Roman" w:cs="Times New Roman"/>
          <w:color w:val="auto"/>
          <w:sz w:val="22"/>
          <w:szCs w:val="22"/>
          <w:shd w:val="clear" w:fill="ffffff"/>
        </w:rPr>
        <w:t xml:space="preserve">Neonatal death was defined as the death of a live-born infant during the first 30 d of life. </w:t>
      </w:r>
      <w:r>
        <w:rPr>
          <w:rFonts w:ascii="Times New Roman" w:hAnsi="Times New Roman" w:cs="Times New Roman"/>
          <w:color w:val="auto"/>
          <w:sz w:val="22"/>
          <w:szCs w:val="22"/>
        </w:rPr>
        <w:t xml:space="preserve">Multivariable Cox proportional hazards models were used to identify factors linked to neonatal death. We controlled for potential confounding factors associated with both the exposure to anemia prevention in pregnancy and birth outcomes, including maternal age and education and household wealth. We defined IFA intake as any intake of IFA by the </w:t>
      </w:r>
      <w:r>
        <w:rPr>
          <w:rFonts w:ascii="Times New Roman" w:hAnsi="Times New Roman" w:cs="Times New Roman"/>
          <w:color w:val="auto"/>
          <w:sz w:val="22"/>
          <w:szCs w:val="22"/>
          <w:shd w:val="clear" w:fill="ffffff"/>
        </w:rPr>
        <w:t xml:space="preserve">mother during pregnancy. </w:t>
      </w:r>
      <w:r>
        <w:rPr>
          <w:rFonts w:ascii="Times New Roman" w:hAnsi="Times New Roman" w:cs="Times New Roman"/>
          <w:color w:val="auto"/>
          <w:sz w:val="22"/>
          <w:szCs w:val="22"/>
        </w:rPr>
        <w:t xml:space="preserve">Birth weight was categorized as very low (VLBW), </w:t>
      </w:r>
      <w:r>
        <w:rPr>
          <w:rFonts w:ascii="Times New Roman" w:hAnsi="Times New Roman" w:cs="Times New Roman"/>
          <w:color w:val="auto"/>
          <w:sz w:val="22"/>
          <w:szCs w:val="22"/>
        </w:rPr>
        <w:t xml:space="preserve">low </w:t>
      </w:r>
      <w:r>
        <w:rPr>
          <w:rFonts w:ascii="Times New Roman" w:hAnsi="Times New Roman" w:cs="Times New Roman"/>
          <w:color w:val="auto"/>
          <w:sz w:val="22"/>
          <w:szCs w:val="22"/>
        </w:rPr>
        <w:t xml:space="preserve">(LBW), and </w:t>
      </w:r>
      <w:r>
        <w:rPr>
          <w:rFonts w:ascii="Times New Roman" w:hAnsi="Times New Roman" w:cs="Times New Roman"/>
          <w:color w:val="auto"/>
          <w:sz w:val="22"/>
          <w:szCs w:val="22"/>
        </w:rPr>
        <w:t>normal (NBW)</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VLBW</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was defined as </w:t>
      </w:r>
      <w:r>
        <w:rPr>
          <w:rFonts w:ascii="Times New Roman" w:hAnsi="Times New Roman" w:cs="Times New Roman"/>
          <w:color w:val="auto"/>
          <w:sz w:val="22"/>
          <w:szCs w:val="22"/>
        </w:rPr>
        <w:t xml:space="preserve">a </w:t>
      </w:r>
      <w:r>
        <w:rPr>
          <w:rFonts w:ascii="Times New Roman" w:hAnsi="Times New Roman" w:cs="Times New Roman"/>
          <w:color w:val="auto"/>
          <w:sz w:val="22"/>
          <w:szCs w:val="22"/>
        </w:rPr>
        <w:t>birth weight of</w:t>
      </w:r>
      <w:r>
        <w:rPr>
          <w:rFonts w:ascii="Times New Roman" w:hAnsi="Times New Roman" w:cs="Times New Roman"/>
          <w:color w:val="auto"/>
          <w:sz w:val="22"/>
          <w:szCs w:val="22"/>
        </w:rPr>
        <w:t xml:space="preserve"> &lt;2500 g</w:t>
      </w:r>
      <w:r>
        <w:rPr>
          <w:rFonts w:ascii="Times New Roman" w:hAnsi="Times New Roman" w:cs="Times New Roman"/>
          <w:color w:val="auto"/>
          <w:sz w:val="22"/>
          <w:szCs w:val="22"/>
        </w:rPr>
        <w:t xml:space="preserve"> or baby smaller than average as perceived by the mother</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VLBW as </w:t>
      </w:r>
      <w:r>
        <w:rPr>
          <w:rFonts w:ascii="Times New Roman" w:hAnsi="Times New Roman" w:cs="Times New Roman"/>
          <w:color w:val="auto"/>
          <w:sz w:val="22"/>
          <w:szCs w:val="22"/>
        </w:rPr>
        <w:t>&lt;1</w:t>
      </w:r>
      <w:r>
        <w:rPr>
          <w:rFonts w:ascii="Times New Roman" w:hAnsi="Times New Roman" w:cs="Times New Roman"/>
          <w:color w:val="auto"/>
          <w:sz w:val="22"/>
          <w:szCs w:val="22"/>
        </w:rPr>
        <w:t xml:space="preserve">500 g </w:t>
      </w:r>
      <w:r>
        <w:rPr>
          <w:rFonts w:ascii="Times New Roman" w:hAnsi="Times New Roman" w:eastAsia="Times New Roman" w:cs="Times New Roman"/>
          <w:color w:val="auto"/>
          <w:sz w:val="22"/>
          <w:szCs w:val="22"/>
          <w:shd w:val="clear" w:fill="ffffff"/>
        </w:rPr>
        <w:t>or very small baby as perceived by the mother</w:t>
      </w:r>
      <w:r>
        <w:rPr>
          <w:rFonts w:ascii="Times New Roman" w:hAnsi="Times New Roman" w:eastAsia="Times New Roman" w:cs="Times New Roman"/>
          <w:color w:val="auto"/>
          <w:sz w:val="22"/>
          <w:szCs w:val="22"/>
          <w:shd w:val="clear" w:fill="ffffff"/>
        </w:rPr>
        <w:t xml:space="preserve"> and NBW as ≥ 2500 g or an average and larger baby as perceived by the mother)</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Causal</w:t>
      </w:r>
      <w:r>
        <w:rPr>
          <w:rFonts w:ascii="Times New Roman" w:hAnsi="Times New Roman" w:cs="Times New Roman"/>
          <w:color w:val="auto"/>
          <w:sz w:val="22"/>
          <w:szCs w:val="22"/>
        </w:rPr>
        <w:t xml:space="preserve"> mediat</w:t>
      </w:r>
      <w:r>
        <w:rPr>
          <w:rFonts w:ascii="Times New Roman" w:hAnsi="Times New Roman" w:cs="Times New Roman"/>
          <w:color w:val="auto"/>
          <w:sz w:val="22"/>
          <w:szCs w:val="22"/>
        </w:rPr>
        <w:t xml:space="preserve">ion analysis treating the </w:t>
      </w:r>
      <w:r>
        <w:rPr>
          <w:rFonts w:ascii="Times New Roman" w:hAnsi="Times New Roman" w:cs="Times New Roman"/>
          <w:color w:val="auto"/>
          <w:sz w:val="22"/>
          <w:szCs w:val="22"/>
        </w:rPr>
        <w:t xml:space="preserve">birth weight </w:t>
      </w:r>
      <w:r>
        <w:rPr>
          <w:rFonts w:ascii="Times New Roman" w:hAnsi="Times New Roman" w:cs="Times New Roman"/>
          <w:color w:val="auto"/>
          <w:sz w:val="22"/>
          <w:szCs w:val="22"/>
        </w:rPr>
        <w:t xml:space="preserve">as a mediator was </w:t>
      </w:r>
      <w:r>
        <w:rPr>
          <w:rFonts w:ascii="Times New Roman" w:hAnsi="Times New Roman" w:cs="Times New Roman"/>
          <w:color w:val="auto"/>
          <w:sz w:val="22"/>
          <w:szCs w:val="22"/>
        </w:rPr>
        <w:t>conducted</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to measure the direct and indirect effects of IFA on neonatal mortality.</w:t>
      </w:r>
      <w:r>
        <w:rPr>
          <w:rFonts w:ascii="Times New Roman" w:hAnsi="Times New Roman" w:cs="Times New Roman"/>
          <w:color w:val="auto"/>
          <w:sz w:val="22"/>
          <w:szCs w:val="22"/>
        </w:rPr>
      </w:r>
    </w:p>
    <w:p>
      <w:pPr>
        <w:pStyle w:val="para1"/>
        <w:spacing w:before="0" w:after="120"/>
        <w:jc w:val="both"/>
        <w:rPr>
          <w:rFonts w:ascii="Times New Roman" w:hAnsi="Times New Roman" w:cs="Times New Roman"/>
          <w:color w:val="auto"/>
          <w:sz w:val="22"/>
          <w:szCs w:val="22"/>
          <w:ins w:id="7" w:author="Claudio Fronterre" w:date="2020-01-20T14:23:50Z"/>
        </w:rPr>
      </w:pPr>
      <w:ins w:id="8" w:author="Claudio Fronterre" w:date="2020-01-20T14:23:50Z">
        <w:r>
          <w:rPr>
            <w:rFonts w:ascii="Times New Roman" w:hAnsi="Times New Roman" w:cs="Times New Roman"/>
            <w:color w:val="auto"/>
            <w:sz w:val="22"/>
            <w:szCs w:val="22"/>
          </w:rPr>
        </w:r>
      </w:ins>
    </w:p>
    <w:p>
      <w:pPr>
        <w:pStyle w:val="para1"/>
        <w:spacing w:before="0" w:after="120"/>
        <w:jc w:val="both"/>
        <w:rPr>
          <w:rFonts w:ascii="Times New Roman" w:hAnsi="Times New Roman" w:cs="Times New Roman"/>
          <w:color w:val="auto"/>
          <w:sz w:val="22"/>
          <w:szCs w:val="22"/>
          <w:del w:id="9" w:author="Claudio Fronterre" w:date="2020-01-20T14:24:05Z"/>
        </w:rPr>
      </w:pPr>
      <w:r>
        <w:rPr>
          <w:rFonts w:ascii="Times New Roman" w:hAnsi="Times New Roman" w:cs="Times New Roman"/>
          <w:b/>
          <w:bCs/>
          <w:color w:val="auto"/>
          <w:sz w:val="22"/>
          <w:szCs w:val="22"/>
        </w:rPr>
        <w:t>Findings</w:t>
      </w:r>
    </w:p>
    <w:p>
      <w:pPr>
        <w:pStyle w:val="para1"/>
        <w:spacing w:before="0" w:after="120"/>
        <w:jc w:val="both"/>
        <w:rPr>
          <w:rFonts w:ascii="Times New Roman" w:hAnsi="Times New Roman" w:cs="Times New Roman"/>
          <w:color w:val="auto"/>
          <w:sz w:val="22"/>
          <w:szCs w:val="22"/>
        </w:rPr>
        <w:pPrChange w:id="10" w:author="Claudio Fronterre" w:date="2020-01-20T14:24:05Z">
          <w:pPr>
            <w:pStyle w:val="para7"/>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pPrChange>
      </w:pPr>
      <w:r>
        <w:rPr>
          <w:rFonts w:ascii="Times New Roman" w:hAnsi="Times New Roman" w:cs="Times New Roman"/>
          <w:color w:val="auto"/>
          <w:sz w:val="22"/>
          <w:szCs w:val="22"/>
        </w:rPr>
        <w:t xml:space="preserve">The prevalence of pregnant women on IFA supplementation was 89%. The prevalence of LBW and VLBW of the live-births was 21% and 7% respectively. 474 (3%) babies died within the 30 d after birth, 320 (66%) died within the first 24 hours and 469 (99%) died within the first week of life (early neonatal mortality). IFA supplements during pregnancy was associated with a 56% reduction in neonatal mortality [(hazard ratio (HR): 0.44; 95% CI 0.31, 0.61); p &lt;0.0001] and 26 % reduction in VLBW (HR; 0.74; 95% CI 0.60, 0.92, p=0.007), after </w:t>
      </w:r>
      <w:r>
        <w:rPr>
          <w:rFonts w:ascii="Times New Roman" w:hAnsi="Times New Roman" w:cs="Times New Roman"/>
          <w:color w:val="auto"/>
          <w:sz w:val="22"/>
          <w:szCs w:val="22"/>
          <w:shd w:val="clear" w:fill="ffffff"/>
        </w:rPr>
        <w:t>controlling for potential confounding factors. IFA was not associated with LBW.  There was a linear dose-response relationship between the category of birth weight and increased neonatal mortality (LBW versus NBW: R</w:t>
      </w:r>
      <w:r>
        <w:rPr>
          <w:rFonts w:ascii="Times New Roman" w:hAnsi="Times New Roman" w:cs="Times New Roman"/>
          <w:color w:val="auto"/>
          <w:sz w:val="22"/>
          <w:szCs w:val="22"/>
          <w:shd w:val="clear" w:fill="ffffff"/>
        </w:rPr>
        <w:t>elative risk (RR)</w:t>
      </w:r>
      <w:r>
        <w:rPr>
          <w:rFonts w:ascii="Times New Roman" w:hAnsi="Times New Roman" w:cs="Times New Roman"/>
          <w:color w:val="auto"/>
          <w:sz w:val="22"/>
          <w:szCs w:val="22"/>
          <w:shd w:val="clear" w:fill="ffffff"/>
        </w:rPr>
        <w:t xml:space="preserve">: 1.39 95% ci: 1.05-1.81, p=0.02, </w:t>
      </w:r>
      <w:r>
        <w:rPr>
          <w:rFonts w:ascii="Times New Roman" w:hAnsi="Times New Roman" w:cs="Times New Roman"/>
          <w:color w:val="auto"/>
          <w:sz w:val="22"/>
          <w:szCs w:val="22"/>
          <w:shd w:val="clear" w:fill="ffffff"/>
        </w:rPr>
        <w:t>VLBW versus NBW</w:t>
      </w:r>
      <w:r>
        <w:rPr>
          <w:rFonts w:ascii="Times New Roman" w:hAnsi="Times New Roman" w:cs="Times New Roman"/>
          <w:color w:val="auto"/>
          <w:sz w:val="22"/>
          <w:szCs w:val="22"/>
          <w:shd w:val="clear" w:fill="ffffff"/>
        </w:rPr>
        <w:t xml:space="preserve">: RR; 3.6: 95% CI: 2.83-4.53, p=&lt;0.0001).  </w:t>
      </w:r>
      <w:r>
        <w:rPr>
          <w:rFonts w:ascii="Times New Roman" w:hAnsi="Times New Roman" w:cs="Times New Roman"/>
          <w:color w:val="auto"/>
          <w:sz w:val="22"/>
          <w:szCs w:val="22"/>
          <w:shd w:val="clear" w:fill="ffffff"/>
        </w:rPr>
        <w:t xml:space="preserve"> </w:t>
      </w:r>
      <w:r>
        <w:rPr>
          <w:rFonts w:ascii="Times New Roman" w:hAnsi="Times New Roman" w:cs="Times New Roman"/>
          <w:color w:val="auto"/>
          <w:sz w:val="22"/>
          <w:szCs w:val="22"/>
          <w:shd w:val="clear" w:fill="ffffff"/>
        </w:rPr>
        <w:t xml:space="preserve">Causal mediation analysis showed that </w:t>
      </w:r>
      <w:r>
        <w:rPr>
          <w:rFonts w:ascii="Times New Roman" w:hAnsi="Times New Roman" w:cs="Times New Roman"/>
          <w:color w:val="auto"/>
          <w:sz w:val="22"/>
          <w:szCs w:val="22"/>
          <w:shd w:val="clear" w:fill="ffffff"/>
        </w:rPr>
        <w:t>6</w:t>
      </w:r>
      <w:r>
        <w:rPr>
          <w:rFonts w:ascii="Times New Roman" w:hAnsi="Times New Roman" w:cs="Times New Roman"/>
          <w:color w:val="auto"/>
          <w:sz w:val="22"/>
          <w:szCs w:val="22"/>
          <w:shd w:val="clear" w:fill="ffffff"/>
        </w:rPr>
        <w:t xml:space="preserve">% of the effect of </w:t>
      </w:r>
      <w:r>
        <w:rPr>
          <w:rFonts w:ascii="Times New Roman" w:hAnsi="Times New Roman" w:cs="Times New Roman"/>
          <w:color w:val="auto"/>
          <w:sz w:val="22"/>
          <w:szCs w:val="22"/>
          <w:shd w:val="clear" w:fill="ffffff"/>
        </w:rPr>
        <w:t>IFA supplement</w:t>
      </w:r>
      <w:r>
        <w:rPr>
          <w:rFonts w:ascii="Times New Roman" w:hAnsi="Times New Roman" w:cs="Times New Roman"/>
          <w:color w:val="auto"/>
          <w:sz w:val="22"/>
          <w:szCs w:val="22"/>
          <w:shd w:val="clear" w:fill="ffffff"/>
        </w:rPr>
        <w:t xml:space="preserve"> </w:t>
      </w:r>
      <w:r>
        <w:rPr>
          <w:rFonts w:ascii="Times New Roman" w:hAnsi="Times New Roman" w:cs="Times New Roman"/>
          <w:color w:val="auto"/>
          <w:sz w:val="22"/>
          <w:szCs w:val="22"/>
          <w:shd w:val="clear" w:fill="ffffff"/>
        </w:rPr>
        <w:t xml:space="preserve">on reducing </w:t>
      </w:r>
      <w:r>
        <w:rPr>
          <w:rFonts w:ascii="Times New Roman" w:hAnsi="Times New Roman" w:cs="Times New Roman"/>
          <w:color w:val="auto"/>
          <w:sz w:val="22"/>
          <w:szCs w:val="22"/>
          <w:shd w:val="clear" w:fill="ffffff"/>
        </w:rPr>
        <w:t>neonatal mortality was meditated</w:t>
      </w:r>
      <w:r>
        <w:rPr>
          <w:rFonts w:ascii="Times New Roman" w:hAnsi="Times New Roman" w:cs="Times New Roman"/>
          <w:color w:val="auto"/>
          <w:sz w:val="22"/>
          <w:szCs w:val="22"/>
          <w:shd w:val="clear" w:fill="ffffff"/>
        </w:rPr>
        <w:t xml:space="preserve"> </w:t>
      </w:r>
      <w:r>
        <w:rPr>
          <w:rFonts w:ascii="Times New Roman" w:hAnsi="Times New Roman" w:cs="Times New Roman"/>
          <w:color w:val="auto"/>
          <w:sz w:val="22"/>
          <w:szCs w:val="22"/>
          <w:shd w:val="clear" w:fill="ffffff"/>
        </w:rPr>
        <w:t>through reducing the risk of VLBW (</w:t>
      </w:r>
      <w:r>
        <w:rPr>
          <w:rFonts w:ascii="Times New Roman" w:hAnsi="Times New Roman" w:cs="Times New Roman"/>
          <w:color w:val="auto"/>
          <w:sz w:val="22"/>
          <w:szCs w:val="22"/>
          <w:shd w:val="clear" w:fill="ffffff"/>
        </w:rPr>
        <w:t>β=</w:t>
      </w:r>
      <w:r>
        <w:rPr>
          <w:rStyle w:val="char2"/>
          <w:rFonts w:eastAsia="Calibri"/>
          <w:color w:val="auto"/>
          <w:sz w:val="22"/>
          <w:szCs w:val="22"/>
        </w:rPr>
        <w:t xml:space="preserve"> </w:t>
      </w:r>
      <w:r>
        <w:rPr>
          <w:rFonts w:ascii="Times New Roman" w:hAnsi="Times New Roman" w:cs="Times New Roman"/>
          <w:color w:val="auto"/>
          <w:sz w:val="22"/>
          <w:szCs w:val="22"/>
        </w:rPr>
        <w:t>0.001341</w:t>
      </w:r>
      <w:r>
        <w:rPr>
          <w:rFonts w:ascii="Times New Roman" w:hAnsi="Times New Roman" w:cs="Times New Roman"/>
          <w:color w:val="auto"/>
          <w:sz w:val="22"/>
          <w:szCs w:val="22"/>
          <w:shd w:val="clear" w:fill="ffffff"/>
        </w:rPr>
        <w:t xml:space="preserve">, p&lt;0.0001) </w:t>
      </w:r>
      <w:r>
        <w:rPr>
          <w:rFonts w:ascii="Times New Roman" w:hAnsi="Times New Roman" w:cs="Times New Roman"/>
          <w:color w:val="auto"/>
          <w:sz w:val="22"/>
          <w:szCs w:val="22"/>
          <w:shd w:val="clear" w:fill="ffffff"/>
        </w:rPr>
        <w:t>but not through LBW</w:t>
      </w:r>
      <w:r>
        <w:rPr>
          <w:rFonts w:ascii="Times New Roman" w:hAnsi="Times New Roman" w:cs="Times New Roman"/>
          <w:color w:val="auto"/>
          <w:sz w:val="22"/>
          <w:szCs w:val="22"/>
          <w:shd w:val="clear" w:fill="ffffff"/>
        </w:rPr>
        <w:t xml:space="preserve"> (</w:t>
      </w:r>
      <w:r>
        <w:rPr>
          <w:rFonts w:ascii="Times New Roman" w:hAnsi="Times New Roman" w:cs="Times New Roman"/>
          <w:color w:val="auto"/>
          <w:sz w:val="22"/>
          <w:szCs w:val="22"/>
          <w:shd w:val="clear" w:fill="ffffff"/>
        </w:rPr>
        <w:t xml:space="preserve">β=0.0005, </w:t>
      </w:r>
      <w:r>
        <w:rPr>
          <w:rFonts w:ascii="Times New Roman" w:hAnsi="Times New Roman" w:cs="Times New Roman"/>
          <w:color w:val="auto"/>
          <w:sz w:val="22"/>
          <w:szCs w:val="22"/>
          <w:shd w:val="clear" w:fill="ffffff"/>
        </w:rPr>
        <w:t>p=0.</w:t>
      </w:r>
      <w:r>
        <w:rPr>
          <w:rFonts w:ascii="Times New Roman" w:hAnsi="Times New Roman" w:cs="Times New Roman"/>
          <w:color w:val="auto"/>
          <w:sz w:val="22"/>
          <w:szCs w:val="22"/>
          <w:shd w:val="clear" w:fill="ffffff"/>
        </w:rPr>
        <w:t>18</w:t>
      </w:r>
      <w:r>
        <w:rPr>
          <w:rFonts w:ascii="Times New Roman" w:hAnsi="Times New Roman" w:cs="Times New Roman"/>
          <w:color w:val="auto"/>
          <w:sz w:val="22"/>
          <w:szCs w:val="22"/>
          <w:shd w:val="clear" w:fill="ffffff"/>
        </w:rPr>
        <w:t>)</w:t>
      </w:r>
      <w:r>
        <w:rPr>
          <w:rFonts w:ascii="Times New Roman" w:hAnsi="Times New Roman" w:cs="Times New Roman"/>
          <w:color w:val="auto"/>
          <w:sz w:val="22"/>
          <w:szCs w:val="22"/>
          <w:shd w:val="clear" w:fill="ffffff"/>
        </w:rPr>
        <w:t xml:space="preserve"> and </w:t>
      </w:r>
      <w:r>
        <w:rPr>
          <w:rFonts w:ascii="Times New Roman" w:hAnsi="Times New Roman" w:cs="Times New Roman"/>
          <w:color w:val="auto"/>
          <w:sz w:val="22"/>
          <w:szCs w:val="22"/>
          <w:shd w:val="clear" w:fill="ffffff"/>
        </w:rPr>
        <w:t>9</w:t>
      </w:r>
      <w:r>
        <w:rPr>
          <w:rFonts w:ascii="Times New Roman" w:hAnsi="Times New Roman" w:cs="Times New Roman"/>
          <w:color w:val="auto"/>
          <w:sz w:val="22"/>
          <w:szCs w:val="22"/>
          <w:shd w:val="clear" w:fill="ffffff"/>
        </w:rPr>
        <w:t>4</w:t>
      </w:r>
      <w:r>
        <w:rPr>
          <w:rFonts w:ascii="Times New Roman" w:hAnsi="Times New Roman" w:cs="Times New Roman"/>
          <w:color w:val="auto"/>
          <w:sz w:val="22"/>
          <w:szCs w:val="22"/>
          <w:shd w:val="clear" w:fill="ffffff"/>
        </w:rPr>
        <w:t xml:space="preserve">% of the </w:t>
      </w:r>
      <w:r>
        <w:rPr>
          <w:rFonts w:ascii="Times New Roman" w:hAnsi="Times New Roman" w:cs="Times New Roman"/>
          <w:color w:val="auto"/>
          <w:sz w:val="22"/>
          <w:szCs w:val="22"/>
          <w:shd w:val="clear" w:fill="ffffff"/>
        </w:rPr>
        <w:t xml:space="preserve">causal </w:t>
      </w:r>
      <w:r>
        <w:rPr>
          <w:rFonts w:ascii="Times New Roman" w:hAnsi="Times New Roman" w:cs="Times New Roman"/>
          <w:color w:val="auto"/>
          <w:sz w:val="22"/>
          <w:szCs w:val="22"/>
          <w:shd w:val="clear" w:fill="ffffff"/>
        </w:rPr>
        <w:t>effect</w:t>
      </w:r>
      <w:r>
        <w:rPr>
          <w:rFonts w:ascii="Times New Roman" w:hAnsi="Times New Roman" w:cs="Times New Roman"/>
          <w:color w:val="auto"/>
          <w:sz w:val="22"/>
          <w:szCs w:val="22"/>
          <w:shd w:val="clear" w:fill="ffffff"/>
        </w:rPr>
        <w:t xml:space="preserve"> were </w:t>
      </w:r>
      <w:r>
        <w:rPr>
          <w:rFonts w:ascii="Times New Roman" w:hAnsi="Times New Roman" w:cs="Times New Roman"/>
          <w:color w:val="auto"/>
          <w:sz w:val="22"/>
          <w:szCs w:val="22"/>
          <w:shd w:val="clear" w:fill="ffffff"/>
        </w:rPr>
        <w:t xml:space="preserve">direct </w:t>
      </w:r>
      <w:r>
        <w:rPr>
          <w:rFonts w:ascii="Times New Roman" w:hAnsi="Times New Roman" w:cs="Times New Roman"/>
          <w:color w:val="auto"/>
          <w:sz w:val="22"/>
          <w:szCs w:val="22"/>
          <w:shd w:val="clear" w:fill="ffffff"/>
        </w:rPr>
        <w:t xml:space="preserve">β=0.02, </w:t>
      </w:r>
      <w:r>
        <w:rPr>
          <w:rFonts w:ascii="Times New Roman" w:hAnsi="Times New Roman" w:cs="Times New Roman"/>
          <w:color w:val="auto"/>
          <w:sz w:val="22"/>
          <w:szCs w:val="22"/>
          <w:shd w:val="clear" w:fill="ffffff"/>
        </w:rPr>
        <w:t>p&lt;0.000</w:t>
      </w:r>
      <w:r>
        <w:rPr>
          <w:rFonts w:ascii="Times New Roman" w:hAnsi="Times New Roman" w:cs="Times New Roman"/>
          <w:color w:val="auto"/>
          <w:sz w:val="22"/>
          <w:szCs w:val="22"/>
          <w:shd w:val="clear" w:fill="ffffff"/>
        </w:rPr>
        <w:t>1</w:t>
      </w:r>
      <w:r>
        <w:rPr>
          <w:rFonts w:ascii="Times New Roman" w:hAnsi="Times New Roman" w:cs="Times New Roman"/>
          <w:color w:val="auto"/>
          <w:sz w:val="22"/>
          <w:szCs w:val="22"/>
          <w:shd w:val="clear" w:fill="ffffff"/>
        </w:rPr>
        <w:t>)</w:t>
      </w:r>
      <w:r>
        <w:rPr>
          <w:rFonts w:ascii="Times New Roman" w:hAnsi="Times New Roman" w:cs="Times New Roman"/>
          <w:color w:val="auto"/>
          <w:sz w:val="22"/>
          <w:szCs w:val="22"/>
          <w:shd w:val="clear" w:fill="ffffff"/>
        </w:rPr>
        <w:t>. Among the sociodemographic and birth characteristics, factors that significantly increased the risk of neonatal death included</w:t>
      </w:r>
      <w:r>
        <w:rPr>
          <w:rFonts w:ascii="Times New Roman" w:hAnsi="Times New Roman" w:cs="Times New Roman"/>
          <w:color w:val="auto"/>
          <w:sz w:val="22"/>
          <w:szCs w:val="22"/>
          <w:shd w:val="clear" w:fill="ffffff"/>
        </w:rPr>
        <w:t xml:space="preserve"> </w:t>
      </w:r>
      <w:r>
        <w:rPr>
          <w:rFonts w:ascii="Times New Roman" w:hAnsi="Times New Roman" w:cs="Times New Roman"/>
          <w:color w:val="auto"/>
          <w:sz w:val="22"/>
          <w:szCs w:val="22"/>
          <w:shd w:val="clear" w:fill="ffffff"/>
        </w:rPr>
        <w:t xml:space="preserve">lack of antenatal </w:t>
      </w:r>
      <w:r>
        <w:rPr>
          <w:rFonts w:ascii="Times New Roman" w:hAnsi="Times New Roman" w:cs="Times New Roman"/>
          <w:color w:val="auto"/>
          <w:sz w:val="22"/>
          <w:szCs w:val="22"/>
          <w:shd w:val="clear" w:fill="ffffff"/>
        </w:rPr>
        <w:t>TT</w:t>
      </w:r>
      <w:r>
        <w:rPr>
          <w:rFonts w:ascii="Times New Roman" w:hAnsi="Times New Roman" w:cs="Times New Roman"/>
          <w:color w:val="auto"/>
          <w:sz w:val="22"/>
          <w:szCs w:val="22"/>
          <w:shd w:val="clear" w:fill="ffffff"/>
        </w:rPr>
        <w:t xml:space="preserve"> injection</w:t>
      </w:r>
      <w:r>
        <w:rPr>
          <w:rFonts w:ascii="Times New Roman" w:hAnsi="Times New Roman" w:cs="Times New Roman"/>
          <w:color w:val="auto"/>
          <w:sz w:val="22"/>
          <w:szCs w:val="22"/>
          <w:shd w:val="clear" w:fill="ffffff"/>
        </w:rPr>
        <w:t xml:space="preserve">, maternal education </w:t>
      </w:r>
      <w:r>
        <w:rPr>
          <w:rFonts w:ascii="Times New Roman" w:hAnsi="Times New Roman" w:cs="Times New Roman"/>
          <w:color w:val="auto"/>
          <w:sz w:val="22"/>
          <w:szCs w:val="22"/>
          <w:shd w:val="clear" w:fill="ffffff"/>
        </w:rPr>
        <w:t xml:space="preserve">of </w:t>
      </w:r>
      <w:r>
        <w:rPr>
          <w:rFonts w:ascii="Times New Roman" w:hAnsi="Times New Roman" w:cs="Times New Roman"/>
          <w:color w:val="auto"/>
          <w:sz w:val="22"/>
          <w:szCs w:val="22"/>
          <w:shd w:val="clear" w:fill="ffffff"/>
        </w:rPr>
        <w:t xml:space="preserve">less than secondary, </w:t>
      </w:r>
      <w:r>
        <w:rPr>
          <w:rFonts w:ascii="Times New Roman" w:hAnsi="Times New Roman" w:cs="Times New Roman"/>
          <w:color w:val="auto"/>
          <w:sz w:val="22"/>
          <w:szCs w:val="22"/>
          <w:shd w:val="clear" w:fill="ffffff"/>
        </w:rPr>
        <w:t xml:space="preserve">lack of prenatal antimalarial prophylaxis with </w:t>
      </w:r>
      <w:r>
        <w:rPr>
          <w:rFonts w:ascii="Times New Roman" w:hAnsi="Times New Roman" w:cs="Times New Roman"/>
          <w:color w:val="auto"/>
          <w:sz w:val="22"/>
          <w:szCs w:val="22"/>
          <w:shd w:val="clear" w:fill="ffffff"/>
        </w:rPr>
        <w:t>SP-IPTp</w:t>
      </w:r>
      <w:r>
        <w:rPr>
          <w:rFonts w:ascii="Times New Roman" w:hAnsi="Times New Roman" w:cs="Times New Roman"/>
          <w:color w:val="auto"/>
          <w:sz w:val="22"/>
          <w:szCs w:val="22"/>
          <w:shd w:val="clear" w:fill="ffffff"/>
        </w:rPr>
        <w:t xml:space="preserve">, </w:t>
      </w:r>
      <w:r>
        <w:rPr>
          <w:rFonts w:ascii="Times New Roman" w:hAnsi="Times New Roman" w:cs="Times New Roman"/>
          <w:color w:val="auto"/>
          <w:sz w:val="22"/>
          <w:szCs w:val="22"/>
          <w:shd w:val="clear" w:fill="ffffff"/>
        </w:rPr>
        <w:t>first</w:t>
      </w:r>
      <w:r>
        <w:rPr>
          <w:rFonts w:ascii="Times New Roman" w:hAnsi="Times New Roman" w:cs="Times New Roman"/>
          <w:color w:val="auto"/>
          <w:sz w:val="22"/>
          <w:szCs w:val="22"/>
          <w:shd w:val="clear" w:fill="ffffff"/>
        </w:rPr>
        <w:t>-born infants, a birth interval of &lt;2</w:t>
      </w:r>
      <w:r>
        <w:rPr>
          <w:rFonts w:ascii="Times New Roman" w:hAnsi="Times New Roman" w:cs="Times New Roman"/>
          <w:color w:val="auto"/>
          <w:sz w:val="22"/>
          <w:szCs w:val="22"/>
          <w:shd w:val="clear" w:fill="ffffff"/>
        </w:rPr>
        <w:t>4 months</w:t>
      </w:r>
      <w:r>
        <w:rPr>
          <w:rFonts w:ascii="Times New Roman" w:hAnsi="Times New Roman" w:cs="Times New Roman"/>
          <w:color w:val="auto"/>
          <w:sz w:val="22"/>
          <w:szCs w:val="22"/>
          <w:shd w:val="clear" w:fill="ffffff"/>
        </w:rPr>
        <w:t>, matern</w:t>
      </w:r>
      <w:r>
        <w:rPr>
          <w:rFonts w:ascii="Times New Roman" w:hAnsi="Times New Roman" w:cs="Times New Roman"/>
          <w:color w:val="auto"/>
          <w:sz w:val="22"/>
          <w:szCs w:val="22"/>
          <w:shd w:val="clear" w:fill="ffffff"/>
        </w:rPr>
        <w:t xml:space="preserve">al age at delivery of ≥30 y, </w:t>
      </w:r>
      <w:r>
        <w:rPr>
          <w:rFonts w:ascii="Times New Roman" w:hAnsi="Times New Roman" w:cs="Times New Roman"/>
          <w:color w:val="auto"/>
          <w:sz w:val="22"/>
          <w:szCs w:val="22"/>
          <w:shd w:val="clear" w:fill="ffffff"/>
        </w:rPr>
        <w:t xml:space="preserve">birth in a private health center, </w:t>
      </w:r>
      <w:r>
        <w:rPr>
          <w:rFonts w:ascii="Times New Roman" w:hAnsi="Times New Roman" w:cs="Times New Roman"/>
          <w:color w:val="auto"/>
          <w:sz w:val="22"/>
          <w:szCs w:val="22"/>
          <w:shd w:val="clear" w:fill="ffffff"/>
        </w:rPr>
        <w:t>and</w:t>
      </w:r>
      <w:r>
        <w:rPr>
          <w:rFonts w:ascii="Times New Roman" w:hAnsi="Times New Roman" w:cs="Times New Roman"/>
          <w:color w:val="auto"/>
          <w:sz w:val="22"/>
          <w:szCs w:val="22"/>
          <w:shd w:val="clear" w:fill="ffffff"/>
        </w:rPr>
        <w:t xml:space="preserve"> male neonates</w:t>
      </w:r>
      <w:r>
        <w:rPr>
          <w:rFonts w:ascii="Times New Roman" w:hAnsi="Times New Roman" w:cs="Times New Roman"/>
          <w:color w:val="auto"/>
          <w:sz w:val="22"/>
          <w:szCs w:val="22"/>
          <w:shd w:val="clear" w:fill="ffffff"/>
        </w:rPr>
        <w:t>.</w:t>
      </w:r>
      <w:r>
        <w:rPr>
          <w:rFonts w:ascii="Times New Roman" w:hAnsi="Times New Roman" w:cs="Times New Roman"/>
          <w:color w:val="auto"/>
          <w:sz w:val="22"/>
          <w:szCs w:val="22"/>
        </w:rPr>
      </w:r>
    </w:p>
    <w:p>
      <w:pPr>
        <w:spacing/>
        <w:jc w:val="both"/>
        <w:rPr>
          <w:rFonts w:ascii="Times New Roman" w:hAnsi="Times New Roman" w:eastAsia="Times New Roman" w:cs="Times New Roman"/>
          <w:sz w:val="22"/>
          <w:szCs w:val="22"/>
          <w:shd w:val="clear" w:fill="ffffff"/>
        </w:rPr>
      </w:pPr>
      <w:r>
        <w:rPr>
          <w:rFonts w:ascii="Times New Roman" w:hAnsi="Times New Roman" w:eastAsia="Times New Roman" w:cs="Times New Roman"/>
          <w:sz w:val="22"/>
          <w:szCs w:val="22"/>
          <w:shd w:val="clear" w:fill="ffffff"/>
        </w:rPr>
      </w:r>
    </w:p>
    <w:p>
      <w:pPr>
        <w:spacing/>
        <w:jc w:val="both"/>
        <w:rPr>
          <w:rFonts w:ascii="Times New Roman" w:hAnsi="Times New Roman" w:eastAsia="Times New Roman" w:cs="Times New Roman"/>
          <w:b/>
          <w:sz w:val="22"/>
          <w:szCs w:val="22"/>
          <w:shd w:val="clear" w:fill="ffffff"/>
        </w:rPr>
      </w:pPr>
      <w:r>
        <w:rPr>
          <w:rFonts w:ascii="Times New Roman" w:hAnsi="Times New Roman" w:eastAsia="Times New Roman" w:cs="Times New Roman"/>
          <w:b/>
          <w:sz w:val="22"/>
          <w:szCs w:val="22"/>
          <w:shd w:val="clear" w:fill="ffffff"/>
        </w:rPr>
        <w:t xml:space="preserve">Interpretation </w:t>
      </w:r>
    </w:p>
    <w:p>
      <w:pPr>
        <w:pStyle w:val="para5"/>
        <w:spacing/>
        <w:jc w:val="both"/>
        <w:rPr>
          <w:rFonts w:ascii="Times New Roman" w:hAnsi="Times New Roman" w:cs="Times New Roman"/>
          <w:sz w:val="22"/>
          <w:szCs w:val="22"/>
        </w:rPr>
      </w:pPr>
      <w:r>
        <w:rPr>
          <w:rFonts w:ascii="Times New Roman" w:hAnsi="Times New Roman" w:eastAsia="Times New Roman" w:cs="Times New Roman"/>
          <w:sz w:val="22"/>
          <w:szCs w:val="22"/>
          <w:shd w:val="clear" w:fill="ffffff"/>
        </w:rPr>
        <w:t>The use of antenatal iron/folic acid supplements during pregnancy is an important intervention to reduce neonatal mortality but its causal effect is weakly mediated through improved birth weight. The causal effect of iron/folic acid supplementation is likely to be direct. Nevertheless, other biological mechanisms that may explain the significant protective efficacy of iron/folic acid supplementation in reducing neonatal mortality need to be explored. A</w:t>
      </w:r>
      <w:r>
        <w:rPr>
          <w:rFonts w:ascii="Times New Roman" w:hAnsi="Times New Roman" w:cs="Times New Roman"/>
          <w:sz w:val="22"/>
          <w:szCs w:val="22"/>
        </w:rPr>
        <w:t xml:space="preserve"> major limitation of this study is the lack of information on stillbirths and preterm delivery. So the effect of LBW on neonatal mortality could be underestimated.     </w:t>
      </w:r>
    </w:p>
    <w:p>
      <w:pPr>
        <w:spacing/>
        <w:jc w:val="both"/>
        <w:rPr>
          <w:rFonts w:ascii="Times New Roman" w:hAnsi="Times New Roman" w:eastAsia="Times New Roman" w:cs="Times New Roman"/>
          <w:color w:val="202020"/>
          <w:sz w:val="22"/>
          <w:szCs w:val="22"/>
          <w:shd w:val="clear" w:fill="ffffff"/>
        </w:rPr>
      </w:pPr>
      <w:r>
        <w:rPr>
          <w:rFonts w:ascii="Times New Roman" w:hAnsi="Times New Roman" w:eastAsia="Times New Roman" w:cs="Times New Roman"/>
          <w:color w:val="202020"/>
          <w:sz w:val="22"/>
          <w:szCs w:val="22"/>
          <w:shd w:val="clear" w:fill="ffffff"/>
        </w:rPr>
      </w:r>
    </w:p>
    <w:p>
      <w:pPr>
        <w:rPr>
          <w:rFonts w:ascii="Times New Roman" w:hAnsi="Times New Roman" w:eastAsia="Times New Roman" w:cs="Times New Roman"/>
        </w:rPr>
      </w:pPr>
      <w:r>
        <w:rPr>
          <w:rFonts w:ascii="Times New Roman" w:hAnsi="Times New Roman" w:eastAsia="Times New Roman" w:cs="Times New Roman"/>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Calibri Light">
    <w:charset w:val="00"/>
    <w:family w:val="swiss"/>
    <w:pitch w:val="default"/>
  </w:font>
  <w:font w:name="Courier New">
    <w:charset w:val="00"/>
    <w:family w:val="modern"/>
    <w:pitch w:val="default"/>
  </w:font>
  <w:font w:name="SimSun">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1"/>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23"/>
      <w:tmLastPosIdx w:val="624"/>
    </w:tmLastPosCaret>
    <w:tmLastPosAnchor>
      <w:tmLastPosPgfIdx w:val="0"/>
      <w:tmLastPosIdx w:val="0"/>
    </w:tmLastPosAnchor>
    <w:tmLastPosTblRect w:left="0" w:top="0" w:right="0" w:bottom="0"/>
  </w:tmLastPos>
  <w:tmAppRevision w:date="1579533845"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4"/>
        <w:szCs w:val="24"/>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next w:val="para0"/>
    <w:pPr>
      <w:spacing w:before="40"/>
      <w:keepNext/>
      <w:outlineLvl w:val="1"/>
      <w:keepLines/>
    </w:pPr>
    <w:rPr>
      <w:rFonts w:ascii="Calibri Light" w:hAnsi="Calibri Light" w:eastAsia="Calibri Light"/>
      <w:color w:val="2f5496"/>
      <w:sz w:val="26"/>
      <w:szCs w:val="26"/>
    </w:rPr>
  </w:style>
  <w:style w:type="paragraph" w:styleId="para2">
    <w:name w:val="heading 3"/>
    <w:qFormat/>
    <w:basedOn w:val="para0"/>
    <w:pPr>
      <w:spacing w:before="100" w:after="100" w:beforeAutospacing="1" w:afterAutospacing="1"/>
      <w:outlineLvl w:val="2"/>
    </w:pPr>
    <w:rPr>
      <w:rFonts w:ascii="Times New Roman" w:hAnsi="Times New Roman" w:eastAsia="Times New Roman" w:cs="Times New Roman"/>
      <w:b/>
      <w:bCs/>
      <w:sz w:val="27"/>
      <w:szCs w:val="27"/>
    </w:rPr>
  </w:style>
  <w:style w:type="paragraph" w:styleId="para3">
    <w:name w:val="Balloon Text"/>
    <w:qFormat/>
    <w:basedOn w:val="para0"/>
    <w:rPr>
      <w:rFonts w:ascii="Times New Roman" w:hAnsi="Times New Roman" w:cs="Times New Roman"/>
      <w:sz w:val="18"/>
      <w:szCs w:val="18"/>
    </w:rPr>
  </w:style>
  <w:style w:type="paragraph" w:styleId="para4">
    <w:name w:val="Normal (Web)"/>
    <w:qFormat/>
    <w:basedOn w:val="para0"/>
    <w:pPr>
      <w:spacing w:before="100" w:after="100" w:beforeAutospacing="1" w:afterAutospacing="1"/>
    </w:pPr>
    <w:rPr>
      <w:rFonts w:ascii="Times New Roman" w:hAnsi="Times New Roman" w:eastAsia="Times New Roman" w:cs="Times New Roman"/>
    </w:rPr>
  </w:style>
  <w:style w:type="paragraph" w:styleId="para5" w:customStyle="1">
    <w:name w:val="annotation text"/>
    <w:qFormat/>
    <w:basedOn w:val="para0"/>
    <w:rPr>
      <w:sz w:val="20"/>
      <w:szCs w:val="20"/>
    </w:rPr>
  </w:style>
  <w:style w:type="paragraph" w:styleId="para6" w:customStyle="1">
    <w:name w:val="annotation subject"/>
    <w:qFormat/>
    <w:basedOn w:val="para5"/>
    <w:next w:val="para5"/>
    <w:rPr>
      <w:b/>
      <w:bCs/>
    </w:rPr>
  </w:style>
  <w:style w:type="paragraph" w:styleId="para7">
    <w:name w:val="HTML Preformatted"/>
    <w:qFormat/>
    <w:basedOn w:val="para0"/>
    <w:pPr>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Balloon Text Char"/>
    <w:basedOn w:val="char0"/>
    <w:rPr>
      <w:rFonts w:ascii="Times New Roman" w:hAnsi="Times New Roman" w:cs="Times New Roman"/>
      <w:sz w:val="18"/>
      <w:szCs w:val="18"/>
    </w:rPr>
  </w:style>
  <w:style w:type="character" w:styleId="char2" w:customStyle="1">
    <w:name w:val="Heading 3 Char"/>
    <w:basedOn w:val="char0"/>
    <w:rPr>
      <w:rFonts w:ascii="Times New Roman" w:hAnsi="Times New Roman" w:eastAsia="Times New Roman" w:cs="Times New Roman"/>
      <w:b/>
      <w:bCs/>
      <w:sz w:val="27"/>
      <w:szCs w:val="27"/>
    </w:rPr>
  </w:style>
  <w:style w:type="character" w:styleId="char3" w:customStyle="1">
    <w:name w:val="Heading 2 Char"/>
    <w:basedOn w:val="char0"/>
    <w:rPr>
      <w:rFonts w:ascii="Calibri Light" w:hAnsi="Calibri Light" w:eastAsia="Calibri Light"/>
      <w:color w:val="2f5496"/>
      <w:sz w:val="26"/>
      <w:szCs w:val="26"/>
    </w:rPr>
  </w:style>
  <w:style w:type="character" w:styleId="char4" w:customStyle="1">
    <w:name w:val="apple-converted-space"/>
    <w:basedOn w:val="char0"/>
  </w:style>
  <w:style w:type="character" w:styleId="char5" w:customStyle="1">
    <w:name w:val="annotation reference"/>
    <w:basedOn w:val="char0"/>
    <w:rPr>
      <w:sz w:val="16"/>
      <w:szCs w:val="16"/>
    </w:rPr>
  </w:style>
  <w:style w:type="character" w:styleId="char6" w:customStyle="1">
    <w:name w:val="Comment Text Char"/>
    <w:basedOn w:val="char0"/>
    <w:rPr>
      <w:sz w:val="20"/>
      <w:szCs w:val="20"/>
    </w:rPr>
  </w:style>
  <w:style w:type="character" w:styleId="char7" w:customStyle="1">
    <w:name w:val="Comment Subject Char"/>
    <w:basedOn w:val="char6"/>
    <w:rPr>
      <w:b/>
      <w:bCs/>
    </w:rPr>
  </w:style>
  <w:style w:type="character" w:styleId="char8" w:customStyle="1">
    <w:name w:val="HTML Preformatted Char"/>
    <w:basedOn w:val="char0"/>
    <w:rPr>
      <w:rFonts w:ascii="Courier New" w:hAnsi="Courier New" w:eastAsia="Times New Roman" w:cs="Courier New"/>
      <w:sz w:val="20"/>
      <w:szCs w:val="20"/>
    </w:rPr>
  </w:style>
  <w:style w:type="character" w:styleId="char9" w:customStyle="1">
    <w:name w:val="gnkrckgcgsb"/>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4"/>
        <w:szCs w:val="24"/>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next w:val="para0"/>
    <w:pPr>
      <w:spacing w:before="40"/>
      <w:keepNext/>
      <w:outlineLvl w:val="1"/>
      <w:keepLines/>
    </w:pPr>
    <w:rPr>
      <w:rFonts w:ascii="Calibri Light" w:hAnsi="Calibri Light" w:eastAsia="Calibri Light"/>
      <w:color w:val="2f5496"/>
      <w:sz w:val="26"/>
      <w:szCs w:val="26"/>
    </w:rPr>
  </w:style>
  <w:style w:type="paragraph" w:styleId="para2">
    <w:name w:val="heading 3"/>
    <w:qFormat/>
    <w:basedOn w:val="para0"/>
    <w:pPr>
      <w:spacing w:before="100" w:after="100" w:beforeAutospacing="1" w:afterAutospacing="1"/>
      <w:outlineLvl w:val="2"/>
    </w:pPr>
    <w:rPr>
      <w:rFonts w:ascii="Times New Roman" w:hAnsi="Times New Roman" w:eastAsia="Times New Roman" w:cs="Times New Roman"/>
      <w:b/>
      <w:bCs/>
      <w:sz w:val="27"/>
      <w:szCs w:val="27"/>
    </w:rPr>
  </w:style>
  <w:style w:type="paragraph" w:styleId="para3">
    <w:name w:val="Balloon Text"/>
    <w:qFormat/>
    <w:basedOn w:val="para0"/>
    <w:rPr>
      <w:rFonts w:ascii="Times New Roman" w:hAnsi="Times New Roman" w:cs="Times New Roman"/>
      <w:sz w:val="18"/>
      <w:szCs w:val="18"/>
    </w:rPr>
  </w:style>
  <w:style w:type="paragraph" w:styleId="para4">
    <w:name w:val="Normal (Web)"/>
    <w:qFormat/>
    <w:basedOn w:val="para0"/>
    <w:pPr>
      <w:spacing w:before="100" w:after="100" w:beforeAutospacing="1" w:afterAutospacing="1"/>
    </w:pPr>
    <w:rPr>
      <w:rFonts w:ascii="Times New Roman" w:hAnsi="Times New Roman" w:eastAsia="Times New Roman" w:cs="Times New Roman"/>
    </w:rPr>
  </w:style>
  <w:style w:type="paragraph" w:styleId="para5" w:customStyle="1">
    <w:name w:val="annotation text"/>
    <w:qFormat/>
    <w:basedOn w:val="para0"/>
    <w:rPr>
      <w:sz w:val="20"/>
      <w:szCs w:val="20"/>
    </w:rPr>
  </w:style>
  <w:style w:type="paragraph" w:styleId="para6" w:customStyle="1">
    <w:name w:val="annotation subject"/>
    <w:qFormat/>
    <w:basedOn w:val="para5"/>
    <w:next w:val="para5"/>
    <w:rPr>
      <w:b/>
      <w:bCs/>
    </w:rPr>
  </w:style>
  <w:style w:type="paragraph" w:styleId="para7">
    <w:name w:val="HTML Preformatted"/>
    <w:qFormat/>
    <w:basedOn w:val="para0"/>
    <w:pPr>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Balloon Text Char"/>
    <w:basedOn w:val="char0"/>
    <w:rPr>
      <w:rFonts w:ascii="Times New Roman" w:hAnsi="Times New Roman" w:cs="Times New Roman"/>
      <w:sz w:val="18"/>
      <w:szCs w:val="18"/>
    </w:rPr>
  </w:style>
  <w:style w:type="character" w:styleId="char2" w:customStyle="1">
    <w:name w:val="Heading 3 Char"/>
    <w:basedOn w:val="char0"/>
    <w:rPr>
      <w:rFonts w:ascii="Times New Roman" w:hAnsi="Times New Roman" w:eastAsia="Times New Roman" w:cs="Times New Roman"/>
      <w:b/>
      <w:bCs/>
      <w:sz w:val="27"/>
      <w:szCs w:val="27"/>
    </w:rPr>
  </w:style>
  <w:style w:type="character" w:styleId="char3" w:customStyle="1">
    <w:name w:val="Heading 2 Char"/>
    <w:basedOn w:val="char0"/>
    <w:rPr>
      <w:rFonts w:ascii="Calibri Light" w:hAnsi="Calibri Light" w:eastAsia="Calibri Light"/>
      <w:color w:val="2f5496"/>
      <w:sz w:val="26"/>
      <w:szCs w:val="26"/>
    </w:rPr>
  </w:style>
  <w:style w:type="character" w:styleId="char4" w:customStyle="1">
    <w:name w:val="apple-converted-space"/>
    <w:basedOn w:val="char0"/>
  </w:style>
  <w:style w:type="character" w:styleId="char5" w:customStyle="1">
    <w:name w:val="annotation reference"/>
    <w:basedOn w:val="char0"/>
    <w:rPr>
      <w:sz w:val="16"/>
      <w:szCs w:val="16"/>
    </w:rPr>
  </w:style>
  <w:style w:type="character" w:styleId="char6" w:customStyle="1">
    <w:name w:val="Comment Text Char"/>
    <w:basedOn w:val="char0"/>
    <w:rPr>
      <w:sz w:val="20"/>
      <w:szCs w:val="20"/>
    </w:rPr>
  </w:style>
  <w:style w:type="character" w:styleId="char7" w:customStyle="1">
    <w:name w:val="Comment Subject Char"/>
    <w:basedOn w:val="char6"/>
    <w:rPr>
      <w:b/>
      <w:bCs/>
    </w:rPr>
  </w:style>
  <w:style w:type="character" w:styleId="char8" w:customStyle="1">
    <w:name w:val="HTML Preformatted Char"/>
    <w:basedOn w:val="char0"/>
    <w:rPr>
      <w:rFonts w:ascii="Courier New" w:hAnsi="Courier New" w:eastAsia="Times New Roman" w:cs="Courier New"/>
      <w:sz w:val="20"/>
      <w:szCs w:val="20"/>
    </w:rPr>
  </w:style>
  <w:style w:type="character" w:styleId="char9" w:customStyle="1">
    <w:name w:val="gnkrckgcgsb"/>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Ssentongo</dc:creator>
  <cp:keywords/>
  <dc:description/>
  <cp:lastModifiedBy>Claudio Fronterre</cp:lastModifiedBy>
  <cp:revision>3</cp:revision>
  <dcterms:created xsi:type="dcterms:W3CDTF">2020-01-15T21:29:00Z</dcterms:created>
  <dcterms:modified xsi:type="dcterms:W3CDTF">2020-01-20T14:24:05Z</dcterms:modified>
</cp:coreProperties>
</file>